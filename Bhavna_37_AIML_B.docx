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5A2DC" w14:textId="442682DC" w:rsidR="00FC1DC6" w:rsidRDefault="00FC1DC6" w:rsidP="00FC1DC6">
      <w:pPr>
        <w:pStyle w:val="Heading1"/>
      </w:pPr>
      <w:r>
        <w:t>Project – Virtual Art Gallery</w:t>
      </w:r>
    </w:p>
    <w:p w14:paraId="34A0D9CF" w14:textId="77777777" w:rsidR="00FC1DC6" w:rsidRDefault="00FC1DC6" w:rsidP="00FC1DC6"/>
    <w:p w14:paraId="73DA54DB" w14:textId="589A58C3" w:rsidR="00FC1DC6" w:rsidRDefault="00FC1DC6" w:rsidP="00FC1DC6">
      <w:pPr>
        <w:pStyle w:val="Heading2"/>
      </w:pPr>
      <w:r>
        <w:t>CODE –</w:t>
      </w:r>
    </w:p>
    <w:p w14:paraId="48E91659" w14:textId="77777777" w:rsidR="00FC1DC6" w:rsidRPr="00FC1DC6" w:rsidRDefault="00FC1DC6" w:rsidP="00FC1DC6">
      <w:r w:rsidRPr="00FC1DC6">
        <w:t>&lt;!DOCTYPE html&gt;</w:t>
      </w:r>
    </w:p>
    <w:p w14:paraId="310B3E48" w14:textId="77777777" w:rsidR="00FC1DC6" w:rsidRPr="00FC1DC6" w:rsidRDefault="00FC1DC6" w:rsidP="00FC1DC6">
      <w:r w:rsidRPr="00FC1DC6">
        <w:t>&lt;html&gt;</w:t>
      </w:r>
    </w:p>
    <w:p w14:paraId="176123DB" w14:textId="77777777" w:rsidR="00FC1DC6" w:rsidRPr="00FC1DC6" w:rsidRDefault="00FC1DC6" w:rsidP="00FC1DC6">
      <w:r w:rsidRPr="00FC1DC6">
        <w:t>&lt;head&gt;</w:t>
      </w:r>
    </w:p>
    <w:p w14:paraId="04A937EB" w14:textId="77777777" w:rsidR="00FC1DC6" w:rsidRPr="00FC1DC6" w:rsidRDefault="00FC1DC6" w:rsidP="00FC1DC6">
      <w:r w:rsidRPr="00FC1DC6">
        <w:t>    &lt;title&gt;Main Gallery&lt;/title&gt;</w:t>
      </w:r>
    </w:p>
    <w:p w14:paraId="6AD2DE0D" w14:textId="77777777" w:rsidR="00FC1DC6" w:rsidRPr="00FC1DC6" w:rsidRDefault="00FC1DC6" w:rsidP="00FC1DC6">
      <w:r w:rsidRPr="00FC1DC6">
        <w:t>&lt;/head&gt;</w:t>
      </w:r>
    </w:p>
    <w:p w14:paraId="369D94F4" w14:textId="77777777" w:rsidR="00FC1DC6" w:rsidRPr="00FC1DC6" w:rsidRDefault="00FC1DC6" w:rsidP="00FC1DC6">
      <w:r w:rsidRPr="00FC1DC6">
        <w:t>&lt;body&gt;</w:t>
      </w:r>
    </w:p>
    <w:p w14:paraId="566834C6" w14:textId="77777777" w:rsidR="00FC1DC6" w:rsidRPr="00FC1DC6" w:rsidRDefault="00FC1DC6" w:rsidP="00FC1DC6"/>
    <w:p w14:paraId="76BD6B7D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Gallery Title --&gt;</w:t>
      </w:r>
    </w:p>
    <w:p w14:paraId="5BD19943" w14:textId="77777777" w:rsidR="00FC1DC6" w:rsidRPr="00FC1DC6" w:rsidRDefault="00FC1DC6" w:rsidP="00FC1DC6">
      <w:r w:rsidRPr="00FC1DC6">
        <w:t>    &lt;h1&gt;Virtual Art Gallery&lt;/h1&gt;</w:t>
      </w:r>
    </w:p>
    <w:p w14:paraId="12F18D1D" w14:textId="77777777" w:rsidR="00FC1DC6" w:rsidRPr="00FC1DC6" w:rsidRDefault="00FC1DC6" w:rsidP="00FC1DC6">
      <w:r w:rsidRPr="00FC1DC6">
        <w:t xml:space="preserve">    &lt;p&gt;&lt;u&gt;Featuring 5 stunning pieces&lt;/u&gt; from various artists and </w:t>
      </w:r>
      <w:proofErr w:type="gramStart"/>
      <w:r w:rsidRPr="00FC1DC6">
        <w:t>styles.&lt;</w:t>
      </w:r>
      <w:proofErr w:type="gramEnd"/>
      <w:r w:rsidRPr="00FC1DC6">
        <w:t>/p&gt;</w:t>
      </w:r>
    </w:p>
    <w:p w14:paraId="57BF48FB" w14:textId="77777777" w:rsidR="00FC1DC6" w:rsidRPr="00FC1DC6" w:rsidRDefault="00FC1DC6" w:rsidP="00FC1DC6">
      <w:r w:rsidRPr="00FC1DC6">
        <w:t>    &lt;hr&gt;</w:t>
      </w:r>
    </w:p>
    <w:p w14:paraId="605FAEE8" w14:textId="77777777" w:rsidR="00FC1DC6" w:rsidRPr="00FC1DC6" w:rsidRDefault="00FC1DC6" w:rsidP="00FC1DC6"/>
    <w:p w14:paraId="51C5DF6F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Artwork 1 --&gt;</w:t>
      </w:r>
    </w:p>
    <w:p w14:paraId="2F198768" w14:textId="77777777" w:rsidR="00FC1DC6" w:rsidRPr="00FC1DC6" w:rsidRDefault="00FC1DC6" w:rsidP="00FC1DC6">
      <w:r w:rsidRPr="00FC1DC6">
        <w:t>    &lt;h2&gt;1. Sunset Overdrive&lt;/h2&gt;</w:t>
      </w:r>
    </w:p>
    <w:p w14:paraId="016C71B5" w14:textId="77777777" w:rsidR="00FC1DC6" w:rsidRPr="00FC1DC6" w:rsidRDefault="00FC1DC6" w:rsidP="00FC1DC6">
      <w:r w:rsidRPr="00FC1DC6">
        <w:t>    &lt;</w:t>
      </w:r>
      <w:proofErr w:type="spellStart"/>
      <w:r w:rsidRPr="00FC1DC6">
        <w:t>img</w:t>
      </w:r>
      <w:proofErr w:type="spellEnd"/>
      <w:r w:rsidRPr="00FC1DC6">
        <w:t xml:space="preserve"> src="https://www.shutterstock.com/image-illustration/drawing-bright-sunset-sunrise-over-260nw-1048611452.jpg" alt="Sunset painting" width="300" height="200"&gt;</w:t>
      </w:r>
    </w:p>
    <w:p w14:paraId="3852E6D3" w14:textId="77777777" w:rsidR="00FC1DC6" w:rsidRPr="00FC1DC6" w:rsidRDefault="00FC1DC6" w:rsidP="00FC1DC6">
      <w:r w:rsidRPr="00FC1DC6">
        <w:t>    &lt;p&gt;&lt;</w:t>
      </w:r>
      <w:proofErr w:type="spellStart"/>
      <w:r w:rsidRPr="00FC1DC6">
        <w:t>i</w:t>
      </w:r>
      <w:proofErr w:type="spellEnd"/>
      <w:r w:rsidRPr="00FC1DC6">
        <w:t xml:space="preserve">&gt;A vivid depiction of a sunset using oil </w:t>
      </w:r>
      <w:proofErr w:type="gramStart"/>
      <w:r w:rsidRPr="00FC1DC6">
        <w:t>paints.&lt;</w:t>
      </w:r>
      <w:proofErr w:type="gramEnd"/>
      <w:r w:rsidRPr="00FC1DC6">
        <w:t>/</w:t>
      </w:r>
      <w:proofErr w:type="spellStart"/>
      <w:r w:rsidRPr="00FC1DC6">
        <w:t>i</w:t>
      </w:r>
      <w:proofErr w:type="spellEnd"/>
      <w:r w:rsidRPr="00FC1DC6">
        <w:t>&gt;&lt;/p&gt;</w:t>
      </w:r>
    </w:p>
    <w:p w14:paraId="5F6DFDB9" w14:textId="77777777" w:rsidR="00FC1DC6" w:rsidRPr="00FC1DC6" w:rsidRDefault="00FC1DC6" w:rsidP="00FC1DC6">
      <w:r w:rsidRPr="00FC1DC6">
        <w:t>    &lt;p&gt;&lt;del&gt;Originally titled 'Evening Blaze'&lt;/del&gt;&lt;/p&gt;</w:t>
      </w:r>
    </w:p>
    <w:p w14:paraId="19AB9C0B" w14:textId="77777777" w:rsidR="00FC1DC6" w:rsidRPr="00FC1DC6" w:rsidRDefault="00FC1DC6" w:rsidP="00FC1DC6">
      <w:r w:rsidRPr="00FC1DC6">
        <w:t>    &lt;hr&gt;</w:t>
      </w:r>
    </w:p>
    <w:p w14:paraId="678E12CF" w14:textId="77777777" w:rsidR="00FC1DC6" w:rsidRPr="00FC1DC6" w:rsidRDefault="00FC1DC6" w:rsidP="00FC1DC6"/>
    <w:p w14:paraId="50746D9C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Artwork 2 --&gt;</w:t>
      </w:r>
    </w:p>
    <w:p w14:paraId="1D9DCE6B" w14:textId="77777777" w:rsidR="00FC1DC6" w:rsidRPr="00FC1DC6" w:rsidRDefault="00FC1DC6" w:rsidP="00FC1DC6">
      <w:r w:rsidRPr="00FC1DC6">
        <w:t>    &lt;h2&gt;2. Digital Dreams&lt;/h2&gt;</w:t>
      </w:r>
    </w:p>
    <w:p w14:paraId="4A04A30E" w14:textId="77777777" w:rsidR="00FC1DC6" w:rsidRPr="00FC1DC6" w:rsidRDefault="00FC1DC6" w:rsidP="00FC1DC6">
      <w:r w:rsidRPr="00FC1DC6">
        <w:t>    &lt;</w:t>
      </w:r>
      <w:proofErr w:type="spellStart"/>
      <w:r w:rsidRPr="00FC1DC6">
        <w:t>img</w:t>
      </w:r>
      <w:proofErr w:type="spellEnd"/>
      <w:r w:rsidRPr="00FC1DC6">
        <w:t xml:space="preserve"> </w:t>
      </w:r>
      <w:proofErr w:type="spellStart"/>
      <w:r w:rsidRPr="00FC1DC6">
        <w:t>src</w:t>
      </w:r>
      <w:proofErr w:type="spellEnd"/>
      <w:r w:rsidRPr="00FC1DC6">
        <w:t>="https://www.digitaldreamssystems.in/Images/About_Us1.jpeg" alt="Abstract digital art" width="300" height="200"&gt;</w:t>
      </w:r>
    </w:p>
    <w:p w14:paraId="2EF0352A" w14:textId="77777777" w:rsidR="00FC1DC6" w:rsidRPr="00FC1DC6" w:rsidRDefault="00FC1DC6" w:rsidP="00FC1DC6">
      <w:r w:rsidRPr="00FC1DC6">
        <w:lastRenderedPageBreak/>
        <w:t xml:space="preserve">    &lt;p&gt;&lt;b&gt;Created using Procreate and </w:t>
      </w:r>
      <w:proofErr w:type="gramStart"/>
      <w:r w:rsidRPr="00FC1DC6">
        <w:t>Photoshop.&lt;</w:t>
      </w:r>
      <w:proofErr w:type="gramEnd"/>
      <w:r w:rsidRPr="00FC1DC6">
        <w:t>/b&gt;&lt;/p&gt;</w:t>
      </w:r>
    </w:p>
    <w:p w14:paraId="5034675F" w14:textId="77777777" w:rsidR="00FC1DC6" w:rsidRPr="00FC1DC6" w:rsidRDefault="00FC1DC6" w:rsidP="00FC1DC6">
      <w:r w:rsidRPr="00FC1DC6">
        <w:t>    &lt;hr&gt;</w:t>
      </w:r>
    </w:p>
    <w:p w14:paraId="056E7C8F" w14:textId="77777777" w:rsidR="00FC1DC6" w:rsidRPr="00FC1DC6" w:rsidRDefault="00FC1DC6" w:rsidP="00FC1DC6"/>
    <w:p w14:paraId="7AAD33A4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Artwork 3 --&gt;</w:t>
      </w:r>
    </w:p>
    <w:p w14:paraId="61A31589" w14:textId="77777777" w:rsidR="00FC1DC6" w:rsidRPr="00FC1DC6" w:rsidRDefault="00FC1DC6" w:rsidP="00FC1DC6">
      <w:r w:rsidRPr="00FC1DC6">
        <w:t>    &lt;h2&gt;3. Forest Whispers&lt;/h2&gt;</w:t>
      </w:r>
    </w:p>
    <w:p w14:paraId="487E0575" w14:textId="77777777" w:rsidR="00FC1DC6" w:rsidRPr="00FC1DC6" w:rsidRDefault="00FC1DC6" w:rsidP="00FC1DC6">
      <w:r w:rsidRPr="00FC1DC6">
        <w:t>    &lt;</w:t>
      </w:r>
      <w:proofErr w:type="spellStart"/>
      <w:r w:rsidRPr="00FC1DC6">
        <w:t>img</w:t>
      </w:r>
      <w:proofErr w:type="spellEnd"/>
      <w:r w:rsidRPr="00FC1DC6">
        <w:t xml:space="preserve"> src="https://www.capturelandscapes.com/wp-content/uploads/2017/07/Misty-forest-e1499694955276.jpg" alt="Photograph of a forest" width="300" height="200"&gt;</w:t>
      </w:r>
    </w:p>
    <w:p w14:paraId="25A4276E" w14:textId="77777777" w:rsidR="00FC1DC6" w:rsidRPr="00FC1DC6" w:rsidRDefault="00FC1DC6" w:rsidP="00FC1DC6">
      <w:r w:rsidRPr="00FC1DC6">
        <w:t xml:space="preserve">    &lt;p&gt;A serene photograph capturing the essence of </w:t>
      </w:r>
      <w:proofErr w:type="gramStart"/>
      <w:r w:rsidRPr="00FC1DC6">
        <w:t>nature.&lt;</w:t>
      </w:r>
      <w:proofErr w:type="gramEnd"/>
      <w:r w:rsidRPr="00FC1DC6">
        <w:t>/p&gt;</w:t>
      </w:r>
    </w:p>
    <w:p w14:paraId="25897D35" w14:textId="77777777" w:rsidR="00FC1DC6" w:rsidRPr="00FC1DC6" w:rsidRDefault="00FC1DC6" w:rsidP="00FC1DC6">
      <w:r w:rsidRPr="00FC1DC6">
        <w:t>    &lt;hr&gt;</w:t>
      </w:r>
    </w:p>
    <w:p w14:paraId="2695105B" w14:textId="77777777" w:rsidR="00FC1DC6" w:rsidRPr="00FC1DC6" w:rsidRDefault="00FC1DC6" w:rsidP="00FC1DC6"/>
    <w:p w14:paraId="3FA12C14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Artwork 4 --&gt;</w:t>
      </w:r>
    </w:p>
    <w:p w14:paraId="2524DDE0" w14:textId="77777777" w:rsidR="00FC1DC6" w:rsidRPr="00FC1DC6" w:rsidRDefault="00FC1DC6" w:rsidP="00FC1DC6">
      <w:r w:rsidRPr="00FC1DC6">
        <w:t>    &lt;h2&gt;4. Sculpted Silence&lt;/h2&gt;</w:t>
      </w:r>
    </w:p>
    <w:p w14:paraId="12608F5A" w14:textId="77777777" w:rsidR="00FC1DC6" w:rsidRPr="00FC1DC6" w:rsidRDefault="00FC1DC6" w:rsidP="00FC1DC6">
      <w:r w:rsidRPr="00FC1DC6">
        <w:t>    &lt;</w:t>
      </w:r>
      <w:proofErr w:type="spellStart"/>
      <w:r w:rsidRPr="00FC1DC6">
        <w:t>img</w:t>
      </w:r>
      <w:proofErr w:type="spellEnd"/>
      <w:r w:rsidRPr="00FC1DC6">
        <w:t xml:space="preserve"> src="https://encrypted-tbn0.gstatic.com/images?q=tbn:ANd9GcQQFX9I7l4Ke0Tokd-f6EPhyAxQVQaVTlZQ3Q&amp;s" alt="" width="300" height="200"&gt;</w:t>
      </w:r>
    </w:p>
    <w:p w14:paraId="1D683348" w14:textId="77777777" w:rsidR="00FC1DC6" w:rsidRPr="00FC1DC6" w:rsidRDefault="00FC1DC6" w:rsidP="00FC1DC6">
      <w:r w:rsidRPr="00FC1DC6">
        <w:t>    &lt;p&gt;&lt;u&gt;Medium:&lt;/u&gt; Marble&lt;/p&gt;</w:t>
      </w:r>
    </w:p>
    <w:p w14:paraId="418424DA" w14:textId="77777777" w:rsidR="00FC1DC6" w:rsidRPr="00FC1DC6" w:rsidRDefault="00FC1DC6" w:rsidP="00FC1DC6">
      <w:r w:rsidRPr="00FC1DC6">
        <w:t>    &lt;hr&gt;</w:t>
      </w:r>
    </w:p>
    <w:p w14:paraId="058694EB" w14:textId="77777777" w:rsidR="00FC1DC6" w:rsidRPr="00FC1DC6" w:rsidRDefault="00FC1DC6" w:rsidP="00FC1DC6"/>
    <w:p w14:paraId="170BA70F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Artwork 5 --&gt;</w:t>
      </w:r>
    </w:p>
    <w:p w14:paraId="351499F4" w14:textId="77777777" w:rsidR="00FC1DC6" w:rsidRPr="00FC1DC6" w:rsidRDefault="00FC1DC6" w:rsidP="00FC1DC6">
      <w:r w:rsidRPr="00FC1DC6">
        <w:t>    &lt;h2&gt;5. Urban Pulse&lt;/h2&gt;</w:t>
      </w:r>
    </w:p>
    <w:p w14:paraId="7263059F" w14:textId="77777777" w:rsidR="00FC1DC6" w:rsidRPr="00FC1DC6" w:rsidRDefault="00FC1DC6" w:rsidP="00FC1DC6">
      <w:r w:rsidRPr="00FC1DC6">
        <w:t>    &lt;</w:t>
      </w:r>
      <w:proofErr w:type="spellStart"/>
      <w:r w:rsidRPr="00FC1DC6">
        <w:t>img</w:t>
      </w:r>
      <w:proofErr w:type="spellEnd"/>
      <w:r w:rsidRPr="00FC1DC6">
        <w:t xml:space="preserve"> src="https://img.freepik.com/free-vector/3d-audio-soundwave-colorful-music-pulse-oscillation-glowing-impulse-pattern_1217-3966.jpg?semt=ais_hybrid&amp;w=740&amp;q=80" alt="" width="300" height="200"&gt;</w:t>
      </w:r>
    </w:p>
    <w:p w14:paraId="5BDB98C0" w14:textId="77777777" w:rsidR="00FC1DC6" w:rsidRPr="00FC1DC6" w:rsidRDefault="00FC1DC6" w:rsidP="00FC1DC6">
      <w:r w:rsidRPr="00FC1DC6">
        <w:t>    &lt;p&gt;&lt;</w:t>
      </w:r>
      <w:proofErr w:type="spellStart"/>
      <w:r w:rsidRPr="00FC1DC6">
        <w:t>i</w:t>
      </w:r>
      <w:proofErr w:type="spellEnd"/>
      <w:r w:rsidRPr="00FC1DC6">
        <w:t xml:space="preserve">&gt;Inspired by the rhythm of city </w:t>
      </w:r>
      <w:proofErr w:type="gramStart"/>
      <w:r w:rsidRPr="00FC1DC6">
        <w:t>life.&lt;</w:t>
      </w:r>
      <w:proofErr w:type="gramEnd"/>
      <w:r w:rsidRPr="00FC1DC6">
        <w:t>/</w:t>
      </w:r>
      <w:proofErr w:type="spellStart"/>
      <w:r w:rsidRPr="00FC1DC6">
        <w:t>i</w:t>
      </w:r>
      <w:proofErr w:type="spellEnd"/>
      <w:r w:rsidRPr="00FC1DC6">
        <w:t>&gt;&lt;/p&gt;</w:t>
      </w:r>
    </w:p>
    <w:p w14:paraId="127FDE7C" w14:textId="77777777" w:rsidR="00FC1DC6" w:rsidRPr="00FC1DC6" w:rsidRDefault="00FC1DC6" w:rsidP="00FC1DC6">
      <w:r w:rsidRPr="00FC1DC6">
        <w:t>    &lt;hr&gt;</w:t>
      </w:r>
    </w:p>
    <w:p w14:paraId="4E8701A1" w14:textId="77777777" w:rsidR="00FC1DC6" w:rsidRPr="00FC1DC6" w:rsidRDefault="00FC1DC6" w:rsidP="00FC1DC6"/>
    <w:p w14:paraId="2C565B60" w14:textId="77777777" w:rsidR="00FC1DC6" w:rsidRPr="00FC1DC6" w:rsidRDefault="00FC1DC6" w:rsidP="00FC1DC6">
      <w:r w:rsidRPr="00FC1DC6">
        <w:t xml:space="preserve">    </w:t>
      </w:r>
      <w:proofErr w:type="gramStart"/>
      <w:r w:rsidRPr="00FC1DC6">
        <w:t>&lt;!--</w:t>
      </w:r>
      <w:proofErr w:type="gramEnd"/>
      <w:r w:rsidRPr="00FC1DC6">
        <w:t xml:space="preserve"> Lists --&gt;</w:t>
      </w:r>
    </w:p>
    <w:p w14:paraId="07FC3C35" w14:textId="77777777" w:rsidR="00FC1DC6" w:rsidRPr="00FC1DC6" w:rsidRDefault="00FC1DC6" w:rsidP="00FC1DC6">
      <w:r w:rsidRPr="00FC1DC6">
        <w:t xml:space="preserve">    &lt;h3&gt;Gallery Rules (Ordered </w:t>
      </w:r>
      <w:proofErr w:type="gramStart"/>
      <w:r w:rsidRPr="00FC1DC6">
        <w:t>List)&lt;</w:t>
      </w:r>
      <w:proofErr w:type="gramEnd"/>
      <w:r w:rsidRPr="00FC1DC6">
        <w:t>/h3&gt;</w:t>
      </w:r>
    </w:p>
    <w:p w14:paraId="729E77EC" w14:textId="77777777" w:rsidR="00FC1DC6" w:rsidRPr="00FC1DC6" w:rsidRDefault="00FC1DC6" w:rsidP="00FC1DC6">
      <w:r w:rsidRPr="00FC1DC6">
        <w:t>    &lt;</w:t>
      </w:r>
      <w:proofErr w:type="spellStart"/>
      <w:r w:rsidRPr="00FC1DC6">
        <w:t>ol</w:t>
      </w:r>
      <w:proofErr w:type="spellEnd"/>
      <w:r w:rsidRPr="00FC1DC6">
        <w:t>&gt;</w:t>
      </w:r>
    </w:p>
    <w:p w14:paraId="446B7B31" w14:textId="77777777" w:rsidR="00FC1DC6" w:rsidRPr="00FC1DC6" w:rsidRDefault="00FC1DC6" w:rsidP="00FC1DC6">
      <w:r w:rsidRPr="00FC1DC6">
        <w:lastRenderedPageBreak/>
        <w:t xml:space="preserve">        &lt;li&gt;Respect the </w:t>
      </w:r>
      <w:proofErr w:type="gramStart"/>
      <w:r w:rsidRPr="00FC1DC6">
        <w:t>artwork.&lt;</w:t>
      </w:r>
      <w:proofErr w:type="gramEnd"/>
      <w:r w:rsidRPr="00FC1DC6">
        <w:t>/li&gt;</w:t>
      </w:r>
    </w:p>
    <w:p w14:paraId="6A61D459" w14:textId="77777777" w:rsidR="00FC1DC6" w:rsidRPr="00FC1DC6" w:rsidRDefault="00FC1DC6" w:rsidP="00FC1DC6">
      <w:r w:rsidRPr="00FC1DC6">
        <w:t xml:space="preserve">        &lt;li&gt;No flash </w:t>
      </w:r>
      <w:proofErr w:type="gramStart"/>
      <w:r w:rsidRPr="00FC1DC6">
        <w:t>photography.&lt;</w:t>
      </w:r>
      <w:proofErr w:type="gramEnd"/>
      <w:r w:rsidRPr="00FC1DC6">
        <w:t>/li&gt;</w:t>
      </w:r>
    </w:p>
    <w:p w14:paraId="461C5A76" w14:textId="77777777" w:rsidR="00FC1DC6" w:rsidRPr="00FC1DC6" w:rsidRDefault="00FC1DC6" w:rsidP="00FC1DC6">
      <w:r w:rsidRPr="00FC1DC6">
        <w:t xml:space="preserve">        &lt;li&gt;Maintain </w:t>
      </w:r>
      <w:proofErr w:type="gramStart"/>
      <w:r w:rsidRPr="00FC1DC6">
        <w:t>silence.&lt;</w:t>
      </w:r>
      <w:proofErr w:type="gramEnd"/>
      <w:r w:rsidRPr="00FC1DC6">
        <w:t>/li&gt;</w:t>
      </w:r>
    </w:p>
    <w:p w14:paraId="48C72B92" w14:textId="77777777" w:rsidR="00FC1DC6" w:rsidRPr="00FC1DC6" w:rsidRDefault="00FC1DC6" w:rsidP="00FC1DC6">
      <w:r w:rsidRPr="00FC1DC6">
        <w:t>    &lt;/</w:t>
      </w:r>
      <w:proofErr w:type="spellStart"/>
      <w:r w:rsidRPr="00FC1DC6">
        <w:t>ol</w:t>
      </w:r>
      <w:proofErr w:type="spellEnd"/>
      <w:r w:rsidRPr="00FC1DC6">
        <w:t>&gt;</w:t>
      </w:r>
    </w:p>
    <w:p w14:paraId="1BDF5D8D" w14:textId="77777777" w:rsidR="00FC1DC6" w:rsidRPr="00FC1DC6" w:rsidRDefault="00FC1DC6" w:rsidP="00FC1DC6"/>
    <w:p w14:paraId="6314B812" w14:textId="77777777" w:rsidR="00FC1DC6" w:rsidRPr="00FC1DC6" w:rsidRDefault="00FC1DC6" w:rsidP="00FC1DC6">
      <w:r w:rsidRPr="00FC1DC6">
        <w:t xml:space="preserve">    &lt;h3&gt;Materials Used (Unordered </w:t>
      </w:r>
      <w:proofErr w:type="gramStart"/>
      <w:r w:rsidRPr="00FC1DC6">
        <w:t>List)&lt;</w:t>
      </w:r>
      <w:proofErr w:type="gramEnd"/>
      <w:r w:rsidRPr="00FC1DC6">
        <w:t>/h3&gt;</w:t>
      </w:r>
    </w:p>
    <w:p w14:paraId="2CE6802E" w14:textId="77777777" w:rsidR="00FC1DC6" w:rsidRPr="00FC1DC6" w:rsidRDefault="00FC1DC6" w:rsidP="00FC1DC6">
      <w:r w:rsidRPr="00FC1DC6">
        <w:t>    &lt;ul&gt;</w:t>
      </w:r>
    </w:p>
    <w:p w14:paraId="21D01EEF" w14:textId="77777777" w:rsidR="00FC1DC6" w:rsidRPr="00FC1DC6" w:rsidRDefault="00FC1DC6" w:rsidP="00FC1DC6">
      <w:r w:rsidRPr="00FC1DC6">
        <w:t>        &lt;li&gt;Oil Paint&lt;/li&gt;</w:t>
      </w:r>
    </w:p>
    <w:p w14:paraId="483F6F78" w14:textId="77777777" w:rsidR="00FC1DC6" w:rsidRPr="00FC1DC6" w:rsidRDefault="00FC1DC6" w:rsidP="00FC1DC6">
      <w:r w:rsidRPr="00FC1DC6">
        <w:t>        &lt;li&gt;Digital Brushes&lt;/li&gt;</w:t>
      </w:r>
    </w:p>
    <w:p w14:paraId="44A434B9" w14:textId="77777777" w:rsidR="00FC1DC6" w:rsidRPr="00FC1DC6" w:rsidRDefault="00FC1DC6" w:rsidP="00FC1DC6">
      <w:r w:rsidRPr="00FC1DC6">
        <w:t>        &lt;li&gt;Marble&lt;/li&gt;</w:t>
      </w:r>
    </w:p>
    <w:p w14:paraId="6A8766C9" w14:textId="77777777" w:rsidR="00FC1DC6" w:rsidRPr="00FC1DC6" w:rsidRDefault="00FC1DC6" w:rsidP="00FC1DC6">
      <w:r w:rsidRPr="00FC1DC6">
        <w:t>    &lt;/ul&gt;</w:t>
      </w:r>
    </w:p>
    <w:p w14:paraId="677F1518" w14:textId="77777777" w:rsidR="00FC1DC6" w:rsidRPr="00FC1DC6" w:rsidRDefault="00FC1DC6" w:rsidP="00FC1DC6"/>
    <w:p w14:paraId="11591F06" w14:textId="77777777" w:rsidR="00FC1DC6" w:rsidRPr="00FC1DC6" w:rsidRDefault="00FC1DC6" w:rsidP="00FC1DC6">
      <w:r w:rsidRPr="00FC1DC6">
        <w:t xml:space="preserve">    &lt;h3&gt;Inspiration Sources (Nested </w:t>
      </w:r>
      <w:proofErr w:type="gramStart"/>
      <w:r w:rsidRPr="00FC1DC6">
        <w:t>List)&lt;</w:t>
      </w:r>
      <w:proofErr w:type="gramEnd"/>
      <w:r w:rsidRPr="00FC1DC6">
        <w:t>/h3&gt;</w:t>
      </w:r>
    </w:p>
    <w:p w14:paraId="2307F2D6" w14:textId="77777777" w:rsidR="00FC1DC6" w:rsidRPr="00FC1DC6" w:rsidRDefault="00FC1DC6" w:rsidP="00FC1DC6">
      <w:r w:rsidRPr="00FC1DC6">
        <w:t>    &lt;ul&gt;</w:t>
      </w:r>
    </w:p>
    <w:p w14:paraId="02FBC46D" w14:textId="77777777" w:rsidR="00FC1DC6" w:rsidRPr="00FC1DC6" w:rsidRDefault="00FC1DC6" w:rsidP="00FC1DC6">
      <w:r w:rsidRPr="00FC1DC6">
        <w:t>        &lt;li&gt;Nature</w:t>
      </w:r>
    </w:p>
    <w:p w14:paraId="0FAB446B" w14:textId="77777777" w:rsidR="00FC1DC6" w:rsidRPr="00FC1DC6" w:rsidRDefault="00FC1DC6" w:rsidP="00FC1DC6">
      <w:r w:rsidRPr="00FC1DC6">
        <w:t>            &lt;ul&gt;</w:t>
      </w:r>
    </w:p>
    <w:p w14:paraId="386C86E7" w14:textId="77777777" w:rsidR="00FC1DC6" w:rsidRPr="00FC1DC6" w:rsidRDefault="00FC1DC6" w:rsidP="00FC1DC6">
      <w:r w:rsidRPr="00FC1DC6">
        <w:t>                &lt;li&gt;Trees&lt;/li&gt;</w:t>
      </w:r>
    </w:p>
    <w:p w14:paraId="36802815" w14:textId="77777777" w:rsidR="00FC1DC6" w:rsidRPr="00FC1DC6" w:rsidRDefault="00FC1DC6" w:rsidP="00FC1DC6">
      <w:r w:rsidRPr="00FC1DC6">
        <w:t>                &lt;li&gt;Sunsets&lt;/li&gt;</w:t>
      </w:r>
    </w:p>
    <w:p w14:paraId="6D8E7123" w14:textId="77777777" w:rsidR="00FC1DC6" w:rsidRPr="00FC1DC6" w:rsidRDefault="00FC1DC6" w:rsidP="00FC1DC6">
      <w:r w:rsidRPr="00FC1DC6">
        <w:t>            &lt;/ul&gt;</w:t>
      </w:r>
    </w:p>
    <w:p w14:paraId="0C973ECF" w14:textId="77777777" w:rsidR="00FC1DC6" w:rsidRPr="00FC1DC6" w:rsidRDefault="00FC1DC6" w:rsidP="00FC1DC6">
      <w:r w:rsidRPr="00FC1DC6">
        <w:t>        &lt;/li&gt;</w:t>
      </w:r>
    </w:p>
    <w:p w14:paraId="21513EAD" w14:textId="77777777" w:rsidR="00FC1DC6" w:rsidRPr="00FC1DC6" w:rsidRDefault="00FC1DC6" w:rsidP="00FC1DC6">
      <w:r w:rsidRPr="00FC1DC6">
        <w:t>        &lt;li&gt;Urban Life</w:t>
      </w:r>
    </w:p>
    <w:p w14:paraId="44DE4485" w14:textId="77777777" w:rsidR="00FC1DC6" w:rsidRPr="00FC1DC6" w:rsidRDefault="00FC1DC6" w:rsidP="00FC1DC6">
      <w:r w:rsidRPr="00FC1DC6">
        <w:t>            &lt;ul&gt;</w:t>
      </w:r>
    </w:p>
    <w:p w14:paraId="1DF77BB5" w14:textId="77777777" w:rsidR="00FC1DC6" w:rsidRPr="00FC1DC6" w:rsidRDefault="00FC1DC6" w:rsidP="00FC1DC6">
      <w:r w:rsidRPr="00FC1DC6">
        <w:t>                &lt;li&gt;Architecture&lt;/li&gt;</w:t>
      </w:r>
    </w:p>
    <w:p w14:paraId="3A519CFB" w14:textId="77777777" w:rsidR="00FC1DC6" w:rsidRPr="00FC1DC6" w:rsidRDefault="00FC1DC6" w:rsidP="00FC1DC6">
      <w:r w:rsidRPr="00FC1DC6">
        <w:t>                &lt;li&gt;Street Art&lt;/li&gt;</w:t>
      </w:r>
    </w:p>
    <w:p w14:paraId="680014EF" w14:textId="77777777" w:rsidR="00FC1DC6" w:rsidRPr="00FC1DC6" w:rsidRDefault="00FC1DC6" w:rsidP="00FC1DC6">
      <w:r w:rsidRPr="00FC1DC6">
        <w:t>            &lt;/ul&gt;</w:t>
      </w:r>
    </w:p>
    <w:p w14:paraId="6630072A" w14:textId="77777777" w:rsidR="00FC1DC6" w:rsidRPr="00FC1DC6" w:rsidRDefault="00FC1DC6" w:rsidP="00FC1DC6">
      <w:r w:rsidRPr="00FC1DC6">
        <w:t>        &lt;/li&gt;</w:t>
      </w:r>
    </w:p>
    <w:p w14:paraId="5B8FB724" w14:textId="77777777" w:rsidR="00FC1DC6" w:rsidRPr="00FC1DC6" w:rsidRDefault="00FC1DC6" w:rsidP="00FC1DC6">
      <w:r w:rsidRPr="00FC1DC6">
        <w:t>    &lt;/ul&gt;</w:t>
      </w:r>
    </w:p>
    <w:p w14:paraId="3371B499" w14:textId="77777777" w:rsidR="00FC1DC6" w:rsidRPr="00FC1DC6" w:rsidRDefault="00FC1DC6" w:rsidP="00FC1DC6"/>
    <w:p w14:paraId="2C2A273A" w14:textId="77777777" w:rsidR="00FC1DC6" w:rsidRPr="00FC1DC6" w:rsidRDefault="00FC1DC6" w:rsidP="00FC1DC6">
      <w:r w:rsidRPr="00FC1DC6">
        <w:lastRenderedPageBreak/>
        <w:t xml:space="preserve">    </w:t>
      </w:r>
      <w:proofErr w:type="gramStart"/>
      <w:r w:rsidRPr="00FC1DC6">
        <w:t>&lt;!--</w:t>
      </w:r>
      <w:proofErr w:type="gramEnd"/>
      <w:r w:rsidRPr="00FC1DC6">
        <w:t xml:space="preserve"> Table --&gt;</w:t>
      </w:r>
    </w:p>
    <w:p w14:paraId="682FA725" w14:textId="77777777" w:rsidR="00FC1DC6" w:rsidRPr="00FC1DC6" w:rsidRDefault="00FC1DC6" w:rsidP="00FC1DC6">
      <w:r w:rsidRPr="00FC1DC6">
        <w:t>    &lt;h3&gt;Artwork Comparison&lt;/h3&gt;</w:t>
      </w:r>
    </w:p>
    <w:p w14:paraId="072C36CC" w14:textId="77777777" w:rsidR="00FC1DC6" w:rsidRPr="00FC1DC6" w:rsidRDefault="00FC1DC6" w:rsidP="00FC1DC6">
      <w:r w:rsidRPr="00FC1DC6">
        <w:t>    &lt;table border="1"&gt;</w:t>
      </w:r>
    </w:p>
    <w:p w14:paraId="463EE95B" w14:textId="77777777" w:rsidR="00FC1DC6" w:rsidRPr="00FC1DC6" w:rsidRDefault="00FC1DC6" w:rsidP="00FC1DC6">
      <w:r w:rsidRPr="00FC1DC6">
        <w:t>        &lt;tr&gt;</w:t>
      </w:r>
    </w:p>
    <w:p w14:paraId="768B1934" w14:textId="77777777" w:rsidR="00FC1DC6" w:rsidRPr="00FC1DC6" w:rsidRDefault="00FC1DC6" w:rsidP="00FC1DC6">
      <w:r w:rsidRPr="00FC1DC6">
        <w:t>            &lt;</w:t>
      </w:r>
      <w:proofErr w:type="spellStart"/>
      <w:r w:rsidRPr="00FC1DC6">
        <w:t>th</w:t>
      </w:r>
      <w:proofErr w:type="spellEnd"/>
      <w:r w:rsidRPr="00FC1DC6">
        <w:t>&gt;Artwork&lt;/</w:t>
      </w:r>
      <w:proofErr w:type="spellStart"/>
      <w:r w:rsidRPr="00FC1DC6">
        <w:t>th</w:t>
      </w:r>
      <w:proofErr w:type="spellEnd"/>
      <w:r w:rsidRPr="00FC1DC6">
        <w:t>&gt;</w:t>
      </w:r>
    </w:p>
    <w:p w14:paraId="5152D53A" w14:textId="77777777" w:rsidR="00FC1DC6" w:rsidRPr="00FC1DC6" w:rsidRDefault="00FC1DC6" w:rsidP="00FC1DC6">
      <w:r w:rsidRPr="00FC1DC6">
        <w:t>            &lt;</w:t>
      </w:r>
      <w:proofErr w:type="spellStart"/>
      <w:r w:rsidRPr="00FC1DC6">
        <w:t>th</w:t>
      </w:r>
      <w:proofErr w:type="spellEnd"/>
      <w:r w:rsidRPr="00FC1DC6">
        <w:t>&gt;Medium&lt;/</w:t>
      </w:r>
      <w:proofErr w:type="spellStart"/>
      <w:r w:rsidRPr="00FC1DC6">
        <w:t>th</w:t>
      </w:r>
      <w:proofErr w:type="spellEnd"/>
      <w:r w:rsidRPr="00FC1DC6">
        <w:t>&gt;</w:t>
      </w:r>
    </w:p>
    <w:p w14:paraId="71CAFD4A" w14:textId="77777777" w:rsidR="00FC1DC6" w:rsidRPr="00FC1DC6" w:rsidRDefault="00FC1DC6" w:rsidP="00FC1DC6">
      <w:r w:rsidRPr="00FC1DC6">
        <w:t>            &lt;</w:t>
      </w:r>
      <w:proofErr w:type="spellStart"/>
      <w:r w:rsidRPr="00FC1DC6">
        <w:t>th</w:t>
      </w:r>
      <w:proofErr w:type="spellEnd"/>
      <w:r w:rsidRPr="00FC1DC6">
        <w:t>&gt;Year&lt;/</w:t>
      </w:r>
      <w:proofErr w:type="spellStart"/>
      <w:r w:rsidRPr="00FC1DC6">
        <w:t>th</w:t>
      </w:r>
      <w:proofErr w:type="spellEnd"/>
      <w:r w:rsidRPr="00FC1DC6">
        <w:t>&gt;</w:t>
      </w:r>
    </w:p>
    <w:p w14:paraId="1363FD51" w14:textId="77777777" w:rsidR="00FC1DC6" w:rsidRPr="00FC1DC6" w:rsidRDefault="00FC1DC6" w:rsidP="00FC1DC6">
      <w:r w:rsidRPr="00FC1DC6">
        <w:t>        &lt;/tr&gt;</w:t>
      </w:r>
    </w:p>
    <w:p w14:paraId="7DF9C298" w14:textId="77777777" w:rsidR="00FC1DC6" w:rsidRPr="00FC1DC6" w:rsidRDefault="00FC1DC6" w:rsidP="00FC1DC6">
      <w:r w:rsidRPr="00FC1DC6">
        <w:t>        &lt;tr&gt;</w:t>
      </w:r>
    </w:p>
    <w:p w14:paraId="71AB4DEE" w14:textId="77777777" w:rsidR="00FC1DC6" w:rsidRPr="00FC1DC6" w:rsidRDefault="00FC1DC6" w:rsidP="00FC1DC6">
      <w:r w:rsidRPr="00FC1DC6">
        <w:t>            &lt;td&gt;Sunset Overdrive&lt;/td&gt;</w:t>
      </w:r>
    </w:p>
    <w:p w14:paraId="53D9A875" w14:textId="77777777" w:rsidR="00FC1DC6" w:rsidRPr="00FC1DC6" w:rsidRDefault="00FC1DC6" w:rsidP="00FC1DC6">
      <w:r w:rsidRPr="00FC1DC6">
        <w:t>            &lt;td&gt;Oil Paint&lt;/td&gt;</w:t>
      </w:r>
    </w:p>
    <w:p w14:paraId="60207A3A" w14:textId="77777777" w:rsidR="00FC1DC6" w:rsidRPr="00FC1DC6" w:rsidRDefault="00FC1DC6" w:rsidP="00FC1DC6">
      <w:r w:rsidRPr="00FC1DC6">
        <w:t>            &lt;td&gt;2022&lt;/td&gt;</w:t>
      </w:r>
    </w:p>
    <w:p w14:paraId="58FDE839" w14:textId="77777777" w:rsidR="00FC1DC6" w:rsidRPr="00FC1DC6" w:rsidRDefault="00FC1DC6" w:rsidP="00FC1DC6">
      <w:r w:rsidRPr="00FC1DC6">
        <w:t>        &lt;/tr&gt;</w:t>
      </w:r>
    </w:p>
    <w:p w14:paraId="1FC2B4CA" w14:textId="77777777" w:rsidR="00FC1DC6" w:rsidRPr="00FC1DC6" w:rsidRDefault="00FC1DC6" w:rsidP="00FC1DC6">
      <w:r w:rsidRPr="00FC1DC6">
        <w:t>        &lt;tr&gt;</w:t>
      </w:r>
    </w:p>
    <w:p w14:paraId="0B9E7A4F" w14:textId="77777777" w:rsidR="00FC1DC6" w:rsidRPr="00FC1DC6" w:rsidRDefault="00FC1DC6" w:rsidP="00FC1DC6">
      <w:r w:rsidRPr="00FC1DC6">
        <w:t>            &lt;td&gt;Digital Dreams&lt;/td&gt;</w:t>
      </w:r>
    </w:p>
    <w:p w14:paraId="59C6E2C4" w14:textId="77777777" w:rsidR="00FC1DC6" w:rsidRPr="00FC1DC6" w:rsidRDefault="00FC1DC6" w:rsidP="00FC1DC6">
      <w:r w:rsidRPr="00FC1DC6">
        <w:t>            &lt;td&gt;Digital&lt;/td&gt;</w:t>
      </w:r>
    </w:p>
    <w:p w14:paraId="3DF670A4" w14:textId="77777777" w:rsidR="00FC1DC6" w:rsidRPr="00FC1DC6" w:rsidRDefault="00FC1DC6" w:rsidP="00FC1DC6">
      <w:r w:rsidRPr="00FC1DC6">
        <w:t>            &lt;td&gt;2023&lt;/td&gt;</w:t>
      </w:r>
    </w:p>
    <w:p w14:paraId="324C0B96" w14:textId="77777777" w:rsidR="00FC1DC6" w:rsidRPr="00FC1DC6" w:rsidRDefault="00FC1DC6" w:rsidP="00FC1DC6">
      <w:r w:rsidRPr="00FC1DC6">
        <w:t>        &lt;/tr&gt;</w:t>
      </w:r>
    </w:p>
    <w:p w14:paraId="2A654253" w14:textId="77777777" w:rsidR="00FC1DC6" w:rsidRPr="00FC1DC6" w:rsidRDefault="00FC1DC6" w:rsidP="00FC1DC6">
      <w:r w:rsidRPr="00FC1DC6">
        <w:t>        &lt;tr&gt;</w:t>
      </w:r>
    </w:p>
    <w:p w14:paraId="09AE32E9" w14:textId="77777777" w:rsidR="00FC1DC6" w:rsidRPr="00FC1DC6" w:rsidRDefault="00FC1DC6" w:rsidP="00FC1DC6">
      <w:r w:rsidRPr="00FC1DC6">
        <w:t>            &lt;td&gt;Forest Whispers&lt;/td&gt;</w:t>
      </w:r>
    </w:p>
    <w:p w14:paraId="7AE3D66E" w14:textId="77777777" w:rsidR="00FC1DC6" w:rsidRPr="00FC1DC6" w:rsidRDefault="00FC1DC6" w:rsidP="00FC1DC6">
      <w:r w:rsidRPr="00FC1DC6">
        <w:t>            &lt;td&gt;Photography&lt;/td&gt;</w:t>
      </w:r>
    </w:p>
    <w:p w14:paraId="11A6263C" w14:textId="77777777" w:rsidR="00FC1DC6" w:rsidRPr="00FC1DC6" w:rsidRDefault="00FC1DC6" w:rsidP="00FC1DC6">
      <w:r w:rsidRPr="00FC1DC6">
        <w:t>            &lt;td&gt;2021&lt;/td&gt;</w:t>
      </w:r>
    </w:p>
    <w:p w14:paraId="2E159168" w14:textId="77777777" w:rsidR="00FC1DC6" w:rsidRPr="00FC1DC6" w:rsidRDefault="00FC1DC6" w:rsidP="00FC1DC6">
      <w:r w:rsidRPr="00FC1DC6">
        <w:t>        &lt;/tr&gt;</w:t>
      </w:r>
    </w:p>
    <w:p w14:paraId="0C7812CF" w14:textId="77777777" w:rsidR="00FC1DC6" w:rsidRPr="00FC1DC6" w:rsidRDefault="00FC1DC6" w:rsidP="00FC1DC6">
      <w:r w:rsidRPr="00FC1DC6">
        <w:t>        &lt;tr&gt;</w:t>
      </w:r>
    </w:p>
    <w:p w14:paraId="7576425F" w14:textId="77777777" w:rsidR="00FC1DC6" w:rsidRPr="00FC1DC6" w:rsidRDefault="00FC1DC6" w:rsidP="00FC1DC6">
      <w:r w:rsidRPr="00FC1DC6">
        <w:t>            &lt;td&gt;Sculpted Silence&lt;/td&gt;</w:t>
      </w:r>
    </w:p>
    <w:p w14:paraId="54DD3909" w14:textId="77777777" w:rsidR="00FC1DC6" w:rsidRPr="00FC1DC6" w:rsidRDefault="00FC1DC6" w:rsidP="00FC1DC6">
      <w:r w:rsidRPr="00FC1DC6">
        <w:t>            &lt;td&gt;Sculpture&lt;/td&gt;</w:t>
      </w:r>
    </w:p>
    <w:p w14:paraId="45E1F84B" w14:textId="77777777" w:rsidR="00FC1DC6" w:rsidRPr="00FC1DC6" w:rsidRDefault="00FC1DC6" w:rsidP="00FC1DC6">
      <w:r w:rsidRPr="00FC1DC6">
        <w:t>            &lt;td&gt;2020&lt;/td&gt;</w:t>
      </w:r>
    </w:p>
    <w:p w14:paraId="08FF2FEA" w14:textId="77777777" w:rsidR="00FC1DC6" w:rsidRPr="00FC1DC6" w:rsidRDefault="00FC1DC6" w:rsidP="00FC1DC6">
      <w:r w:rsidRPr="00FC1DC6">
        <w:t>        &lt;/tr&gt;</w:t>
      </w:r>
    </w:p>
    <w:p w14:paraId="40DDCF3E" w14:textId="77777777" w:rsidR="00FC1DC6" w:rsidRPr="00FC1DC6" w:rsidRDefault="00FC1DC6" w:rsidP="00FC1DC6">
      <w:r w:rsidRPr="00FC1DC6">
        <w:lastRenderedPageBreak/>
        <w:t>        &lt;tr&gt;</w:t>
      </w:r>
    </w:p>
    <w:p w14:paraId="18644FF3" w14:textId="77777777" w:rsidR="00FC1DC6" w:rsidRPr="00FC1DC6" w:rsidRDefault="00FC1DC6" w:rsidP="00FC1DC6">
      <w:r w:rsidRPr="00FC1DC6">
        <w:t>            &lt;td&gt;Urban Pulse&lt;/td&gt;</w:t>
      </w:r>
    </w:p>
    <w:p w14:paraId="5B5BC942" w14:textId="77777777" w:rsidR="00FC1DC6" w:rsidRPr="00FC1DC6" w:rsidRDefault="00FC1DC6" w:rsidP="00FC1DC6">
      <w:r w:rsidRPr="00FC1DC6">
        <w:t>            &lt;td&gt;Acrylic&lt;/td&gt;</w:t>
      </w:r>
    </w:p>
    <w:p w14:paraId="6B44DAB7" w14:textId="77777777" w:rsidR="00FC1DC6" w:rsidRPr="00FC1DC6" w:rsidRDefault="00FC1DC6" w:rsidP="00FC1DC6">
      <w:r w:rsidRPr="00FC1DC6">
        <w:t>            &lt;td&gt;2023&lt;/td&gt;</w:t>
      </w:r>
    </w:p>
    <w:p w14:paraId="4B879458" w14:textId="77777777" w:rsidR="00FC1DC6" w:rsidRPr="00FC1DC6" w:rsidRDefault="00FC1DC6" w:rsidP="00FC1DC6">
      <w:r w:rsidRPr="00FC1DC6">
        <w:t>        &lt;/tr&gt;</w:t>
      </w:r>
    </w:p>
    <w:p w14:paraId="2B52C32B" w14:textId="77777777" w:rsidR="00FC1DC6" w:rsidRPr="00FC1DC6" w:rsidRDefault="00FC1DC6" w:rsidP="00FC1DC6">
      <w:r w:rsidRPr="00FC1DC6">
        <w:t>    &lt;/table&gt;</w:t>
      </w:r>
    </w:p>
    <w:p w14:paraId="2116223D" w14:textId="77777777" w:rsidR="00FC1DC6" w:rsidRPr="00FC1DC6" w:rsidRDefault="00FC1DC6" w:rsidP="00FC1DC6"/>
    <w:p w14:paraId="692C3AED" w14:textId="77777777" w:rsidR="00FC1DC6" w:rsidRPr="00FC1DC6" w:rsidRDefault="00FC1DC6" w:rsidP="00FC1DC6">
      <w:r w:rsidRPr="00FC1DC6">
        <w:t>&lt;/body&gt;</w:t>
      </w:r>
    </w:p>
    <w:p w14:paraId="60DD7BD9" w14:textId="77777777" w:rsidR="00FC1DC6" w:rsidRDefault="00FC1DC6" w:rsidP="00FC1DC6">
      <w:r w:rsidRPr="00FC1DC6">
        <w:t>&lt;/html&gt;</w:t>
      </w:r>
    </w:p>
    <w:p w14:paraId="2D3E61EE" w14:textId="77777777" w:rsidR="00FC1DC6" w:rsidRDefault="00FC1DC6" w:rsidP="00FC1DC6"/>
    <w:p w14:paraId="20BC8619" w14:textId="47C00563" w:rsidR="00FC1DC6" w:rsidRDefault="00FC1DC6" w:rsidP="00FC1DC6">
      <w:pPr>
        <w:pStyle w:val="Heading1"/>
      </w:pPr>
      <w:r>
        <w:t>OUTPUT—</w:t>
      </w:r>
    </w:p>
    <w:p w14:paraId="039E5113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Welcome to the Virtual Art Gallery</w:t>
      </w:r>
    </w:p>
    <w:p w14:paraId="6B98F900" w14:textId="77777777" w:rsidR="00FC1DC6" w:rsidRPr="00FC1DC6" w:rsidRDefault="00FC1DC6" w:rsidP="00FC1DC6">
      <w:r w:rsidRPr="00FC1DC6">
        <w:rPr>
          <w:b/>
          <w:bCs/>
        </w:rPr>
        <w:t>Explore</w:t>
      </w:r>
      <w:r w:rsidRPr="00FC1DC6">
        <w:t> a curated selection of </w:t>
      </w:r>
      <w:r w:rsidRPr="00FC1DC6">
        <w:rPr>
          <w:i/>
          <w:iCs/>
        </w:rPr>
        <w:t>artworks</w:t>
      </w:r>
      <w:r w:rsidRPr="00FC1DC6">
        <w:t> from various genres and mediums.</w:t>
      </w:r>
    </w:p>
    <w:p w14:paraId="6695708E" w14:textId="77777777" w:rsidR="00FC1DC6" w:rsidRPr="00FC1DC6" w:rsidRDefault="00FC1DC6" w:rsidP="00FC1DC6">
      <w:r w:rsidRPr="00FC1DC6">
        <w:pict w14:anchorId="5C09EB8C">
          <v:rect id="_x0000_i1031" style="width:0;height:1.5pt" o:hralign="center" o:hrstd="t" o:hr="t" fillcolor="#a0a0a0" stroked="f"/>
        </w:pict>
      </w:r>
    </w:p>
    <w:p w14:paraId="0E0BE5A9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Navigate to the Gallery</w:t>
      </w:r>
    </w:p>
    <w:p w14:paraId="79763159" w14:textId="77777777" w:rsidR="00FC1DC6" w:rsidRPr="00FC1DC6" w:rsidRDefault="00FC1DC6" w:rsidP="00FC1DC6">
      <w:r w:rsidRPr="00FC1DC6">
        <w:t>Click below to enter the main gallery:</w:t>
      </w:r>
    </w:p>
    <w:p w14:paraId="465022EF" w14:textId="77777777" w:rsidR="00FC1DC6" w:rsidRPr="00FC1DC6" w:rsidRDefault="00FC1DC6" w:rsidP="00FC1DC6">
      <w:hyperlink r:id="rId5" w:history="1">
        <w:r w:rsidRPr="00FC1DC6">
          <w:rPr>
            <w:rStyle w:val="Hyperlink"/>
          </w:rPr>
          <w:t>Go to Art Gallery</w:t>
        </w:r>
      </w:hyperlink>
      <w:r w:rsidRPr="00FC1DC6">
        <w:br/>
      </w:r>
      <w:r w:rsidRPr="00FC1DC6">
        <w:br/>
      </w:r>
    </w:p>
    <w:p w14:paraId="0B59118E" w14:textId="77777777" w:rsidR="00FC1DC6" w:rsidRDefault="00FC1DC6" w:rsidP="00FC1DC6">
      <w:r w:rsidRPr="00FC1DC6">
        <w:t>Visit </w:t>
      </w:r>
      <w:hyperlink r:id="rId6" w:tgtFrame="_blank" w:history="1">
        <w:proofErr w:type="spellStart"/>
        <w:r w:rsidRPr="00FC1DC6">
          <w:rPr>
            <w:rStyle w:val="Hyperlink"/>
          </w:rPr>
          <w:t>ArtStation</w:t>
        </w:r>
        <w:proofErr w:type="spellEnd"/>
      </w:hyperlink>
      <w:r w:rsidRPr="00FC1DC6">
        <w:t> for more inspiration.</w:t>
      </w:r>
    </w:p>
    <w:p w14:paraId="6BA02757" w14:textId="77777777" w:rsidR="00FC1DC6" w:rsidRDefault="00FC1DC6" w:rsidP="00FC1DC6"/>
    <w:p w14:paraId="26306A27" w14:textId="77777777" w:rsidR="00FC1DC6" w:rsidRDefault="00FC1DC6" w:rsidP="00FC1DC6"/>
    <w:p w14:paraId="21077B4F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Virtual Art Gallery</w:t>
      </w:r>
    </w:p>
    <w:p w14:paraId="37125503" w14:textId="77777777" w:rsidR="00FC1DC6" w:rsidRPr="00FC1DC6" w:rsidRDefault="00FC1DC6" w:rsidP="00FC1DC6">
      <w:r w:rsidRPr="00FC1DC6">
        <w:rPr>
          <w:u w:val="single"/>
        </w:rPr>
        <w:t>Featuring 5 stunning pieces</w:t>
      </w:r>
      <w:r w:rsidRPr="00FC1DC6">
        <w:t> from various artists and styles.</w:t>
      </w:r>
    </w:p>
    <w:p w14:paraId="555424F9" w14:textId="77777777" w:rsidR="00FC1DC6" w:rsidRPr="00FC1DC6" w:rsidRDefault="00FC1DC6" w:rsidP="00FC1DC6">
      <w:r w:rsidRPr="00FC1DC6">
        <w:pict w14:anchorId="08C22BC3">
          <v:rect id="_x0000_i1094" style="width:0;height:1.5pt" o:hralign="center" o:hrstd="t" o:hr="t" fillcolor="#a0a0a0" stroked="f"/>
        </w:pict>
      </w:r>
    </w:p>
    <w:p w14:paraId="181B548D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1. Sunset Overdrive</w:t>
      </w:r>
    </w:p>
    <w:p w14:paraId="6B8774DE" w14:textId="666370DB" w:rsidR="00FC1DC6" w:rsidRPr="00FC1DC6" w:rsidRDefault="00FC1DC6" w:rsidP="00FC1DC6">
      <w:r w:rsidRPr="00FC1DC6">
        <w:lastRenderedPageBreak/>
        <w:drawing>
          <wp:inline distT="0" distB="0" distL="0" distR="0" wp14:anchorId="1C157DE8" wp14:editId="59567F6D">
            <wp:extent cx="2857500" cy="1905000"/>
            <wp:effectExtent l="0" t="0" r="0" b="0"/>
            <wp:docPr id="1635853200" name="Picture 10" descr="Sunset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unset pain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6C13" w14:textId="77777777" w:rsidR="00FC1DC6" w:rsidRPr="00FC1DC6" w:rsidRDefault="00FC1DC6" w:rsidP="00FC1DC6">
      <w:r w:rsidRPr="00FC1DC6">
        <w:rPr>
          <w:i/>
          <w:iCs/>
        </w:rPr>
        <w:t>A vivid depiction of a sunset using oil paints.</w:t>
      </w:r>
    </w:p>
    <w:p w14:paraId="538DDF75" w14:textId="77777777" w:rsidR="00FC1DC6" w:rsidRPr="00FC1DC6" w:rsidRDefault="00FC1DC6" w:rsidP="00FC1DC6">
      <w:del w:id="0" w:author="Unknown">
        <w:r w:rsidRPr="00FC1DC6">
          <w:delText>Originally titled 'Evening Blaze'</w:delText>
        </w:r>
      </w:del>
    </w:p>
    <w:p w14:paraId="04C25B15" w14:textId="77777777" w:rsidR="00FC1DC6" w:rsidRPr="00FC1DC6" w:rsidRDefault="00FC1DC6" w:rsidP="00FC1DC6">
      <w:r w:rsidRPr="00FC1DC6">
        <w:pict w14:anchorId="7F8BEB3E">
          <v:rect id="_x0000_i1096" style="width:0;height:1.5pt" o:hralign="center" o:hrstd="t" o:hr="t" fillcolor="#a0a0a0" stroked="f"/>
        </w:pict>
      </w:r>
    </w:p>
    <w:p w14:paraId="2F2CE45C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2. Digital Dreams</w:t>
      </w:r>
    </w:p>
    <w:p w14:paraId="68416BF2" w14:textId="63AF81D1" w:rsidR="00FC1DC6" w:rsidRPr="00FC1DC6" w:rsidRDefault="00FC1DC6" w:rsidP="00FC1DC6">
      <w:r w:rsidRPr="00FC1DC6">
        <w:drawing>
          <wp:inline distT="0" distB="0" distL="0" distR="0" wp14:anchorId="35CCB20B" wp14:editId="355D9F28">
            <wp:extent cx="2857500" cy="1905000"/>
            <wp:effectExtent l="0" t="0" r="0" b="0"/>
            <wp:docPr id="564220005" name="Picture 9" descr="Abstract digita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bstract digital 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0A8B" w14:textId="77777777" w:rsidR="00FC1DC6" w:rsidRPr="00FC1DC6" w:rsidRDefault="00FC1DC6" w:rsidP="00FC1DC6">
      <w:r w:rsidRPr="00FC1DC6">
        <w:rPr>
          <w:b/>
          <w:bCs/>
        </w:rPr>
        <w:t>Created using Procreate and Photoshop.</w:t>
      </w:r>
    </w:p>
    <w:p w14:paraId="44BC31FD" w14:textId="77777777" w:rsidR="00FC1DC6" w:rsidRPr="00FC1DC6" w:rsidRDefault="00FC1DC6" w:rsidP="00FC1DC6">
      <w:r w:rsidRPr="00FC1DC6">
        <w:pict w14:anchorId="08D7280A">
          <v:rect id="_x0000_i1098" style="width:0;height:1.5pt" o:hralign="center" o:hrstd="t" o:hr="t" fillcolor="#a0a0a0" stroked="f"/>
        </w:pict>
      </w:r>
    </w:p>
    <w:p w14:paraId="02D6994C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3. Forest Whispers</w:t>
      </w:r>
    </w:p>
    <w:p w14:paraId="7DC398AD" w14:textId="01EAC3DE" w:rsidR="00FC1DC6" w:rsidRPr="00FC1DC6" w:rsidRDefault="00FC1DC6" w:rsidP="00FC1DC6">
      <w:r w:rsidRPr="00FC1DC6">
        <w:drawing>
          <wp:inline distT="0" distB="0" distL="0" distR="0" wp14:anchorId="4127CB85" wp14:editId="5522B91C">
            <wp:extent cx="2857500" cy="1905000"/>
            <wp:effectExtent l="0" t="0" r="0" b="0"/>
            <wp:docPr id="1590112980" name="Picture 8" descr="Photograph of a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hotograph of a fore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1B29" w14:textId="77777777" w:rsidR="00FC1DC6" w:rsidRPr="00FC1DC6" w:rsidRDefault="00FC1DC6" w:rsidP="00FC1DC6">
      <w:r w:rsidRPr="00FC1DC6">
        <w:t>A serene photograph capturing the essence of nature.</w:t>
      </w:r>
    </w:p>
    <w:p w14:paraId="4BAFDD78" w14:textId="77777777" w:rsidR="00FC1DC6" w:rsidRPr="00FC1DC6" w:rsidRDefault="00FC1DC6" w:rsidP="00FC1DC6">
      <w:r w:rsidRPr="00FC1DC6">
        <w:pict w14:anchorId="2EB77686">
          <v:rect id="_x0000_i1100" style="width:0;height:1.5pt" o:hralign="center" o:hrstd="t" o:hr="t" fillcolor="#a0a0a0" stroked="f"/>
        </w:pict>
      </w:r>
    </w:p>
    <w:p w14:paraId="34D01BD0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lastRenderedPageBreak/>
        <w:t>4. Sculpted Silence</w:t>
      </w:r>
    </w:p>
    <w:p w14:paraId="2EC7BE86" w14:textId="044155E9" w:rsidR="00FC1DC6" w:rsidRPr="00FC1DC6" w:rsidRDefault="00FC1DC6" w:rsidP="00FC1DC6">
      <w:r w:rsidRPr="00FC1DC6">
        <w:drawing>
          <wp:inline distT="0" distB="0" distL="0" distR="0" wp14:anchorId="4F4AB7EA" wp14:editId="17AA8873">
            <wp:extent cx="2857500" cy="1905000"/>
            <wp:effectExtent l="0" t="0" r="0" b="0"/>
            <wp:docPr id="368629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EADA" w14:textId="77777777" w:rsidR="00FC1DC6" w:rsidRPr="00FC1DC6" w:rsidRDefault="00FC1DC6" w:rsidP="00FC1DC6">
      <w:r w:rsidRPr="00FC1DC6">
        <w:rPr>
          <w:u w:val="single"/>
        </w:rPr>
        <w:t>Medium:</w:t>
      </w:r>
      <w:r w:rsidRPr="00FC1DC6">
        <w:t> Marble</w:t>
      </w:r>
    </w:p>
    <w:p w14:paraId="4C1294AC" w14:textId="77777777" w:rsidR="00FC1DC6" w:rsidRPr="00FC1DC6" w:rsidRDefault="00FC1DC6" w:rsidP="00FC1DC6">
      <w:r w:rsidRPr="00FC1DC6">
        <w:pict w14:anchorId="007E5F8F">
          <v:rect id="_x0000_i1102" style="width:0;height:1.5pt" o:hralign="center" o:hrstd="t" o:hr="t" fillcolor="#a0a0a0" stroked="f"/>
        </w:pict>
      </w:r>
    </w:p>
    <w:p w14:paraId="7FDE5E67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5. Urban Pulse</w:t>
      </w:r>
    </w:p>
    <w:p w14:paraId="10D8800B" w14:textId="67578FE1" w:rsidR="00FC1DC6" w:rsidRPr="00FC1DC6" w:rsidRDefault="00FC1DC6" w:rsidP="00FC1DC6">
      <w:r w:rsidRPr="00FC1DC6">
        <w:drawing>
          <wp:inline distT="0" distB="0" distL="0" distR="0" wp14:anchorId="0B24925F" wp14:editId="1BD22163">
            <wp:extent cx="2857500" cy="1905000"/>
            <wp:effectExtent l="0" t="0" r="0" b="0"/>
            <wp:docPr id="1310583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EBC1" w14:textId="77777777" w:rsidR="00FC1DC6" w:rsidRPr="00FC1DC6" w:rsidRDefault="00FC1DC6" w:rsidP="00FC1DC6">
      <w:r w:rsidRPr="00FC1DC6">
        <w:rPr>
          <w:i/>
          <w:iCs/>
        </w:rPr>
        <w:t>Inspired by the rhythm of city life.</w:t>
      </w:r>
    </w:p>
    <w:p w14:paraId="23C52913" w14:textId="77777777" w:rsidR="00FC1DC6" w:rsidRPr="00FC1DC6" w:rsidRDefault="00FC1DC6" w:rsidP="00FC1DC6">
      <w:r w:rsidRPr="00FC1DC6">
        <w:pict w14:anchorId="150FFA71">
          <v:rect id="_x0000_i1104" style="width:0;height:1.5pt" o:hralign="center" o:hrstd="t" o:hr="t" fillcolor="#a0a0a0" stroked="f"/>
        </w:pict>
      </w:r>
    </w:p>
    <w:p w14:paraId="5DC58F33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Gallery Rules (Ordered List)</w:t>
      </w:r>
    </w:p>
    <w:p w14:paraId="7F13746F" w14:textId="77777777" w:rsidR="00FC1DC6" w:rsidRPr="00FC1DC6" w:rsidRDefault="00FC1DC6" w:rsidP="00FC1DC6">
      <w:pPr>
        <w:numPr>
          <w:ilvl w:val="0"/>
          <w:numId w:val="3"/>
        </w:numPr>
      </w:pPr>
      <w:r w:rsidRPr="00FC1DC6">
        <w:t>Respect the artwork.</w:t>
      </w:r>
    </w:p>
    <w:p w14:paraId="2866CF85" w14:textId="77777777" w:rsidR="00FC1DC6" w:rsidRPr="00FC1DC6" w:rsidRDefault="00FC1DC6" w:rsidP="00FC1DC6">
      <w:pPr>
        <w:numPr>
          <w:ilvl w:val="0"/>
          <w:numId w:val="3"/>
        </w:numPr>
      </w:pPr>
      <w:r w:rsidRPr="00FC1DC6">
        <w:t>No flash photography.</w:t>
      </w:r>
    </w:p>
    <w:p w14:paraId="0B33EB46" w14:textId="77777777" w:rsidR="00FC1DC6" w:rsidRPr="00FC1DC6" w:rsidRDefault="00FC1DC6" w:rsidP="00FC1DC6">
      <w:pPr>
        <w:numPr>
          <w:ilvl w:val="0"/>
          <w:numId w:val="3"/>
        </w:numPr>
      </w:pPr>
      <w:r w:rsidRPr="00FC1DC6">
        <w:t>Maintain silence.</w:t>
      </w:r>
    </w:p>
    <w:p w14:paraId="61D59A9E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Materials Used (Unordered List)</w:t>
      </w:r>
    </w:p>
    <w:p w14:paraId="5A999675" w14:textId="77777777" w:rsidR="00FC1DC6" w:rsidRPr="00FC1DC6" w:rsidRDefault="00FC1DC6" w:rsidP="00FC1DC6">
      <w:pPr>
        <w:numPr>
          <w:ilvl w:val="0"/>
          <w:numId w:val="4"/>
        </w:numPr>
      </w:pPr>
      <w:r w:rsidRPr="00FC1DC6">
        <w:t>Oil Paint</w:t>
      </w:r>
    </w:p>
    <w:p w14:paraId="512DF865" w14:textId="77777777" w:rsidR="00FC1DC6" w:rsidRPr="00FC1DC6" w:rsidRDefault="00FC1DC6" w:rsidP="00FC1DC6">
      <w:pPr>
        <w:numPr>
          <w:ilvl w:val="0"/>
          <w:numId w:val="4"/>
        </w:numPr>
      </w:pPr>
      <w:r w:rsidRPr="00FC1DC6">
        <w:t>Digital Brushes</w:t>
      </w:r>
    </w:p>
    <w:p w14:paraId="6B9F1820" w14:textId="77777777" w:rsidR="00FC1DC6" w:rsidRPr="00FC1DC6" w:rsidRDefault="00FC1DC6" w:rsidP="00FC1DC6">
      <w:pPr>
        <w:numPr>
          <w:ilvl w:val="0"/>
          <w:numId w:val="4"/>
        </w:numPr>
      </w:pPr>
      <w:r w:rsidRPr="00FC1DC6">
        <w:t>Marble</w:t>
      </w:r>
    </w:p>
    <w:p w14:paraId="516D70DF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Inspiration Sources (Nested List)</w:t>
      </w:r>
    </w:p>
    <w:p w14:paraId="6E8FEE8E" w14:textId="77777777" w:rsidR="00FC1DC6" w:rsidRPr="00FC1DC6" w:rsidRDefault="00FC1DC6" w:rsidP="00FC1DC6">
      <w:pPr>
        <w:numPr>
          <w:ilvl w:val="0"/>
          <w:numId w:val="5"/>
        </w:numPr>
      </w:pPr>
      <w:r w:rsidRPr="00FC1DC6">
        <w:lastRenderedPageBreak/>
        <w:t>Nature</w:t>
      </w:r>
    </w:p>
    <w:p w14:paraId="22BFABBC" w14:textId="77777777" w:rsidR="00FC1DC6" w:rsidRPr="00FC1DC6" w:rsidRDefault="00FC1DC6" w:rsidP="00FC1DC6">
      <w:pPr>
        <w:numPr>
          <w:ilvl w:val="1"/>
          <w:numId w:val="5"/>
        </w:numPr>
      </w:pPr>
      <w:r w:rsidRPr="00FC1DC6">
        <w:t>Trees</w:t>
      </w:r>
    </w:p>
    <w:p w14:paraId="2E2BFF60" w14:textId="77777777" w:rsidR="00FC1DC6" w:rsidRPr="00FC1DC6" w:rsidRDefault="00FC1DC6" w:rsidP="00FC1DC6">
      <w:pPr>
        <w:numPr>
          <w:ilvl w:val="1"/>
          <w:numId w:val="5"/>
        </w:numPr>
      </w:pPr>
      <w:r w:rsidRPr="00FC1DC6">
        <w:t>Sunsets</w:t>
      </w:r>
    </w:p>
    <w:p w14:paraId="68F0C291" w14:textId="77777777" w:rsidR="00FC1DC6" w:rsidRPr="00FC1DC6" w:rsidRDefault="00FC1DC6" w:rsidP="00FC1DC6">
      <w:pPr>
        <w:numPr>
          <w:ilvl w:val="0"/>
          <w:numId w:val="5"/>
        </w:numPr>
      </w:pPr>
      <w:r w:rsidRPr="00FC1DC6">
        <w:t>Urban Life</w:t>
      </w:r>
    </w:p>
    <w:p w14:paraId="77651375" w14:textId="77777777" w:rsidR="00FC1DC6" w:rsidRPr="00FC1DC6" w:rsidRDefault="00FC1DC6" w:rsidP="00FC1DC6">
      <w:pPr>
        <w:numPr>
          <w:ilvl w:val="1"/>
          <w:numId w:val="5"/>
        </w:numPr>
      </w:pPr>
      <w:r w:rsidRPr="00FC1DC6">
        <w:t>Architecture</w:t>
      </w:r>
    </w:p>
    <w:p w14:paraId="7BA86716" w14:textId="77777777" w:rsidR="00FC1DC6" w:rsidRPr="00FC1DC6" w:rsidRDefault="00FC1DC6" w:rsidP="00FC1DC6">
      <w:pPr>
        <w:numPr>
          <w:ilvl w:val="1"/>
          <w:numId w:val="5"/>
        </w:numPr>
      </w:pPr>
      <w:r w:rsidRPr="00FC1DC6">
        <w:t>Street Art</w:t>
      </w:r>
    </w:p>
    <w:p w14:paraId="0687B34D" w14:textId="77777777" w:rsidR="00FC1DC6" w:rsidRPr="00FC1DC6" w:rsidRDefault="00FC1DC6" w:rsidP="00FC1DC6">
      <w:pPr>
        <w:rPr>
          <w:b/>
          <w:bCs/>
        </w:rPr>
      </w:pPr>
      <w:r w:rsidRPr="00FC1DC6">
        <w:rPr>
          <w:b/>
          <w:bCs/>
        </w:rPr>
        <w:t>Artwork Comparison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390"/>
        <w:gridCol w:w="618"/>
      </w:tblGrid>
      <w:tr w:rsidR="00FC1DC6" w:rsidRPr="00FC1DC6" w14:paraId="69B68D8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651A3" w14:textId="77777777" w:rsidR="00FC1DC6" w:rsidRPr="00FC1DC6" w:rsidRDefault="00FC1DC6" w:rsidP="00FC1DC6">
            <w:pPr>
              <w:rPr>
                <w:b/>
                <w:bCs/>
              </w:rPr>
            </w:pPr>
            <w:r w:rsidRPr="00FC1DC6">
              <w:rPr>
                <w:b/>
                <w:bCs/>
              </w:rPr>
              <w:t>Artwork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6AAB0" w14:textId="77777777" w:rsidR="00FC1DC6" w:rsidRPr="00FC1DC6" w:rsidRDefault="00FC1DC6" w:rsidP="00FC1DC6">
            <w:pPr>
              <w:rPr>
                <w:b/>
                <w:bCs/>
              </w:rPr>
            </w:pPr>
            <w:r w:rsidRPr="00FC1DC6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FEED" w14:textId="77777777" w:rsidR="00FC1DC6" w:rsidRPr="00FC1DC6" w:rsidRDefault="00FC1DC6" w:rsidP="00FC1DC6">
            <w:pPr>
              <w:rPr>
                <w:b/>
                <w:bCs/>
              </w:rPr>
            </w:pPr>
            <w:r w:rsidRPr="00FC1DC6">
              <w:rPr>
                <w:b/>
                <w:bCs/>
              </w:rPr>
              <w:t>Year</w:t>
            </w:r>
          </w:p>
        </w:tc>
      </w:tr>
      <w:tr w:rsidR="00FC1DC6" w:rsidRPr="00FC1DC6" w14:paraId="228A2A4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8688" w14:textId="77777777" w:rsidR="00FC1DC6" w:rsidRPr="00FC1DC6" w:rsidRDefault="00FC1DC6" w:rsidP="00FC1DC6">
            <w:r w:rsidRPr="00FC1DC6">
              <w:t>Sunset Overdrive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C700" w14:textId="77777777" w:rsidR="00FC1DC6" w:rsidRPr="00FC1DC6" w:rsidRDefault="00FC1DC6" w:rsidP="00FC1DC6">
            <w:r w:rsidRPr="00FC1DC6">
              <w:t>Oil Paint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042AA" w14:textId="77777777" w:rsidR="00FC1DC6" w:rsidRPr="00FC1DC6" w:rsidRDefault="00FC1DC6" w:rsidP="00FC1DC6">
            <w:r w:rsidRPr="00FC1DC6">
              <w:t>2022</w:t>
            </w:r>
          </w:p>
        </w:tc>
      </w:tr>
      <w:tr w:rsidR="00FC1DC6" w:rsidRPr="00FC1DC6" w14:paraId="1E29F8D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D52B" w14:textId="77777777" w:rsidR="00FC1DC6" w:rsidRPr="00FC1DC6" w:rsidRDefault="00FC1DC6" w:rsidP="00FC1DC6">
            <w:r w:rsidRPr="00FC1DC6">
              <w:t>Digital Dreams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9C81" w14:textId="77777777" w:rsidR="00FC1DC6" w:rsidRPr="00FC1DC6" w:rsidRDefault="00FC1DC6" w:rsidP="00FC1DC6">
            <w:r w:rsidRPr="00FC1DC6">
              <w:t>Digital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3B816" w14:textId="77777777" w:rsidR="00FC1DC6" w:rsidRPr="00FC1DC6" w:rsidRDefault="00FC1DC6" w:rsidP="00FC1DC6">
            <w:r w:rsidRPr="00FC1DC6">
              <w:t>2023</w:t>
            </w:r>
          </w:p>
        </w:tc>
      </w:tr>
      <w:tr w:rsidR="00FC1DC6" w:rsidRPr="00FC1DC6" w14:paraId="06C4DEE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B0EB7" w14:textId="77777777" w:rsidR="00FC1DC6" w:rsidRPr="00FC1DC6" w:rsidRDefault="00FC1DC6" w:rsidP="00FC1DC6">
            <w:r w:rsidRPr="00FC1DC6">
              <w:t>Forest Whispers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06370" w14:textId="77777777" w:rsidR="00FC1DC6" w:rsidRPr="00FC1DC6" w:rsidRDefault="00FC1DC6" w:rsidP="00FC1DC6">
            <w:r w:rsidRPr="00FC1DC6">
              <w:t>Photography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9B2E" w14:textId="77777777" w:rsidR="00FC1DC6" w:rsidRPr="00FC1DC6" w:rsidRDefault="00FC1DC6" w:rsidP="00FC1DC6">
            <w:r w:rsidRPr="00FC1DC6">
              <w:t>2021</w:t>
            </w:r>
          </w:p>
        </w:tc>
      </w:tr>
      <w:tr w:rsidR="00FC1DC6" w:rsidRPr="00FC1DC6" w14:paraId="7E5BFAE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DC77" w14:textId="77777777" w:rsidR="00FC1DC6" w:rsidRPr="00FC1DC6" w:rsidRDefault="00FC1DC6" w:rsidP="00FC1DC6">
            <w:r w:rsidRPr="00FC1DC6">
              <w:t>Sculpted Silence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97B3" w14:textId="77777777" w:rsidR="00FC1DC6" w:rsidRPr="00FC1DC6" w:rsidRDefault="00FC1DC6" w:rsidP="00FC1DC6">
            <w:r w:rsidRPr="00FC1DC6">
              <w:t>Sculpture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C7908" w14:textId="77777777" w:rsidR="00FC1DC6" w:rsidRPr="00FC1DC6" w:rsidRDefault="00FC1DC6" w:rsidP="00FC1DC6">
            <w:r w:rsidRPr="00FC1DC6">
              <w:t>2020</w:t>
            </w:r>
          </w:p>
        </w:tc>
      </w:tr>
      <w:tr w:rsidR="00FC1DC6" w:rsidRPr="00FC1DC6" w14:paraId="609F6FF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39D4" w14:textId="77777777" w:rsidR="00FC1DC6" w:rsidRPr="00FC1DC6" w:rsidRDefault="00FC1DC6" w:rsidP="00FC1DC6">
            <w:r w:rsidRPr="00FC1DC6">
              <w:t>Urban 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4ADD" w14:textId="77777777" w:rsidR="00FC1DC6" w:rsidRPr="00FC1DC6" w:rsidRDefault="00FC1DC6" w:rsidP="00FC1DC6">
            <w:r w:rsidRPr="00FC1DC6">
              <w:t>Acrylic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5D9BF" w14:textId="77777777" w:rsidR="00FC1DC6" w:rsidRPr="00FC1DC6" w:rsidRDefault="00FC1DC6" w:rsidP="00FC1DC6">
            <w:r w:rsidRPr="00FC1DC6">
              <w:t>2023</w:t>
            </w:r>
          </w:p>
        </w:tc>
      </w:tr>
    </w:tbl>
    <w:p w14:paraId="07160793" w14:textId="77777777" w:rsidR="00FC1DC6" w:rsidRPr="00FC1DC6" w:rsidRDefault="00FC1DC6" w:rsidP="00FC1DC6"/>
    <w:p w14:paraId="291602F3" w14:textId="77777777" w:rsidR="00FC1DC6" w:rsidRPr="00FC1DC6" w:rsidRDefault="00FC1DC6" w:rsidP="00FC1DC6"/>
    <w:p w14:paraId="05713881" w14:textId="77777777" w:rsidR="00FC1DC6" w:rsidRPr="00FC1DC6" w:rsidRDefault="00FC1DC6" w:rsidP="00FC1DC6"/>
    <w:p w14:paraId="418B311C" w14:textId="77777777" w:rsidR="00FC1DC6" w:rsidRPr="00FC1DC6" w:rsidRDefault="00FC1DC6" w:rsidP="00FC1DC6"/>
    <w:sectPr w:rsidR="00FC1DC6" w:rsidRPr="00FC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4761B"/>
    <w:multiLevelType w:val="hybridMultilevel"/>
    <w:tmpl w:val="5AE09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71BF"/>
    <w:multiLevelType w:val="multilevel"/>
    <w:tmpl w:val="D87C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006DF"/>
    <w:multiLevelType w:val="multilevel"/>
    <w:tmpl w:val="B58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3358C"/>
    <w:multiLevelType w:val="hybridMultilevel"/>
    <w:tmpl w:val="0EDA3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E2889"/>
    <w:multiLevelType w:val="multilevel"/>
    <w:tmpl w:val="8FA2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332143">
    <w:abstractNumId w:val="3"/>
  </w:num>
  <w:num w:numId="2" w16cid:durableId="1274675410">
    <w:abstractNumId w:val="0"/>
  </w:num>
  <w:num w:numId="3" w16cid:durableId="233004591">
    <w:abstractNumId w:val="1"/>
  </w:num>
  <w:num w:numId="4" w16cid:durableId="1625118062">
    <w:abstractNumId w:val="4"/>
  </w:num>
  <w:num w:numId="5" w16cid:durableId="544636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C6"/>
    <w:rsid w:val="006D4CA3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601"/>
  <w15:chartTrackingRefBased/>
  <w15:docId w15:val="{4EF8A73F-F1D3-47BF-9DD2-9FE7968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D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127.0.0.1:5500/main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Panwar</dc:creator>
  <cp:keywords/>
  <dc:description/>
  <cp:lastModifiedBy>Bhavna Panwar</cp:lastModifiedBy>
  <cp:revision>1</cp:revision>
  <dcterms:created xsi:type="dcterms:W3CDTF">2025-09-30T10:20:00Z</dcterms:created>
  <dcterms:modified xsi:type="dcterms:W3CDTF">2025-09-30T10:29:00Z</dcterms:modified>
</cp:coreProperties>
</file>